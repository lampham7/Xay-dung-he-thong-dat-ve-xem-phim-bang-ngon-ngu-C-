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ABD5F" w14:textId="77777777" w:rsidR="00124552" w:rsidRDefault="0012455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2455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GoBack"/>
      <w:bookmarkEnd w:id="0"/>
    </w:p>
    <w:p w14:paraId="72CFD035" w14:textId="77777777" w:rsidR="00124552" w:rsidRDefault="007D2E31">
      <w:pPr>
        <w:spacing w:line="312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(BM02)</w:t>
      </w:r>
    </w:p>
    <w:p w14:paraId="29737445" w14:textId="77777777" w:rsidR="00124552" w:rsidRDefault="007D2E3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KẾ HOẠCH THỰC HIỆN TIỂU LUẬN, BÀI TẬP LỚN, ĐỒ ÁN/DỰ ÁN</w:t>
      </w:r>
    </w:p>
    <w:p w14:paraId="4D404E03" w14:textId="77777777" w:rsidR="00124552" w:rsidRDefault="007D2E31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Tên lớp : 20212IT6059002  Khóa : 14</w:t>
      </w:r>
    </w:p>
    <w:p w14:paraId="36FDA5DA" w14:textId="77777777" w:rsidR="00124552" w:rsidRDefault="007D2E31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Tên nhóm : Nhóm 16</w:t>
      </w:r>
    </w:p>
    <w:p w14:paraId="3BD07117" w14:textId="77777777" w:rsidR="00124552" w:rsidRDefault="007D2E31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Họ và tên thành viên trong nhóm : Đoàn Hiếu Hạnh</w:t>
      </w:r>
    </w:p>
    <w:p w14:paraId="468F517A" w14:textId="77777777" w:rsidR="00124552" w:rsidRDefault="007D2E31">
      <w:pPr>
        <w:spacing w:after="160" w:line="259" w:lineRule="auto"/>
        <w:ind w:left="4393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Đàm Đức Hào</w:t>
      </w:r>
    </w:p>
    <w:p w14:paraId="03359229" w14:textId="77777777" w:rsidR="00124552" w:rsidRDefault="007D2E31">
      <w:pPr>
        <w:spacing w:after="160" w:line="259" w:lineRule="auto"/>
        <w:ind w:left="4393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Phạm Phúc Lâm</w:t>
      </w:r>
    </w:p>
    <w:p w14:paraId="3934E465" w14:textId="77777777" w:rsidR="00124552" w:rsidRDefault="007D2E31">
      <w:pPr>
        <w:spacing w:after="160" w:line="259" w:lineRule="auto"/>
        <w:ind w:left="4393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Trần Bình Trọng</w:t>
      </w:r>
    </w:p>
    <w:p w14:paraId="3D2AC4B2" w14:textId="77777777" w:rsidR="00124552" w:rsidRDefault="007D2E31">
      <w:pPr>
        <w:spacing w:after="160" w:line="259" w:lineRule="auto"/>
        <w:jc w:val="both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Tên chủ đề : Xây dựng hệ thống đặt vé xem phim.</w:t>
      </w:r>
    </w:p>
    <w:tbl>
      <w:tblPr>
        <w:tblStyle w:val="a"/>
        <w:tblW w:w="13410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2400"/>
        <w:gridCol w:w="4575"/>
        <w:gridCol w:w="5070"/>
      </w:tblGrid>
      <w:tr w:rsidR="00124552" w14:paraId="7757DDF9" w14:textId="77777777">
        <w:trPr>
          <w:trHeight w:val="590"/>
        </w:trPr>
        <w:tc>
          <w:tcPr>
            <w:tcW w:w="1365" w:type="dxa"/>
            <w:vAlign w:val="center"/>
          </w:tcPr>
          <w:p w14:paraId="2CC8AE84" w14:textId="77777777" w:rsidR="00124552" w:rsidRDefault="007D2E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30j0zll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400" w:type="dxa"/>
            <w:vAlign w:val="center"/>
          </w:tcPr>
          <w:p w14:paraId="29DBCD3B" w14:textId="77777777" w:rsidR="00124552" w:rsidRDefault="007D2E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575" w:type="dxa"/>
            <w:vAlign w:val="center"/>
          </w:tcPr>
          <w:p w14:paraId="705D0AA6" w14:textId="77777777" w:rsidR="00124552" w:rsidRDefault="007D2E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5070" w:type="dxa"/>
            <w:vAlign w:val="center"/>
          </w:tcPr>
          <w:p w14:paraId="3C6E87AD" w14:textId="77777777" w:rsidR="00124552" w:rsidRDefault="007D2E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124552" w14:paraId="77199E5D" w14:textId="77777777">
        <w:trPr>
          <w:trHeight w:val="288"/>
        </w:trPr>
        <w:tc>
          <w:tcPr>
            <w:tcW w:w="1365" w:type="dxa"/>
          </w:tcPr>
          <w:p w14:paraId="00EB8967" w14:textId="77777777" w:rsidR="00124552" w:rsidRDefault="007D2E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02F647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 Bình Trọng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EF508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Lập kế hoạch</w:t>
            </w:r>
          </w:p>
        </w:tc>
        <w:tc>
          <w:tcPr>
            <w:tcW w:w="5070" w:type="dxa"/>
          </w:tcPr>
          <w:p w14:paraId="0DFB2726" w14:textId="77777777" w:rsidR="00124552" w:rsidRDefault="007D2E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Online</w:t>
            </w:r>
          </w:p>
        </w:tc>
      </w:tr>
      <w:tr w:rsidR="00124552" w14:paraId="709D2A7A" w14:textId="77777777">
        <w:trPr>
          <w:trHeight w:val="288"/>
        </w:trPr>
        <w:tc>
          <w:tcPr>
            <w:tcW w:w="1365" w:type="dxa"/>
          </w:tcPr>
          <w:p w14:paraId="2CDD5384" w14:textId="77777777" w:rsidR="00124552" w:rsidRDefault="007D2E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D9C100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45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CDF2DE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Khảo sát</w:t>
            </w:r>
          </w:p>
        </w:tc>
        <w:tc>
          <w:tcPr>
            <w:tcW w:w="5070" w:type="dxa"/>
          </w:tcPr>
          <w:p w14:paraId="4CEB0EA2" w14:textId="77777777" w:rsidR="00124552" w:rsidRDefault="007D2E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Online</w:t>
            </w:r>
          </w:p>
        </w:tc>
      </w:tr>
      <w:tr w:rsidR="00124552" w14:paraId="49A1715E" w14:textId="77777777">
        <w:trPr>
          <w:trHeight w:val="288"/>
        </w:trPr>
        <w:tc>
          <w:tcPr>
            <w:tcW w:w="1365" w:type="dxa"/>
          </w:tcPr>
          <w:p w14:paraId="58736B0D" w14:textId="77777777" w:rsidR="00124552" w:rsidRDefault="007D2E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DEBEBE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Đoàn Hiếu Hạnh</w:t>
            </w:r>
          </w:p>
          <w:p w14:paraId="224863E1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Đàm Đức Hào</w:t>
            </w:r>
          </w:p>
          <w:p w14:paraId="4E2C74F2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Phúc Lâm</w:t>
            </w:r>
          </w:p>
        </w:tc>
        <w:tc>
          <w:tcPr>
            <w:tcW w:w="45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F4953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Lập mô hình phân tích</w:t>
            </w:r>
          </w:p>
        </w:tc>
        <w:tc>
          <w:tcPr>
            <w:tcW w:w="5070" w:type="dxa"/>
          </w:tcPr>
          <w:p w14:paraId="05FCADBA" w14:textId="77777777" w:rsidR="00124552" w:rsidRDefault="007D2E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Online</w:t>
            </w:r>
          </w:p>
        </w:tc>
      </w:tr>
      <w:tr w:rsidR="00124552" w14:paraId="59636020" w14:textId="77777777">
        <w:trPr>
          <w:trHeight w:val="288"/>
        </w:trPr>
        <w:tc>
          <w:tcPr>
            <w:tcW w:w="1365" w:type="dxa"/>
          </w:tcPr>
          <w:p w14:paraId="5186F0D9" w14:textId="77777777" w:rsidR="00124552" w:rsidRDefault="007D2E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D29C88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 Bình Trọng</w:t>
            </w:r>
          </w:p>
          <w:p w14:paraId="6ACBF63B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Đoàn Hiếu Hạnh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Phạm Phúc Lâm</w:t>
            </w:r>
          </w:p>
        </w:tc>
        <w:tc>
          <w:tcPr>
            <w:tcW w:w="45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B213B2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 dựng phần mềm và kiểm thử</w:t>
            </w:r>
          </w:p>
        </w:tc>
        <w:tc>
          <w:tcPr>
            <w:tcW w:w="5070" w:type="dxa"/>
          </w:tcPr>
          <w:p w14:paraId="23AA5AA0" w14:textId="77777777" w:rsidR="00124552" w:rsidRDefault="007D2E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Online</w:t>
            </w:r>
          </w:p>
        </w:tc>
      </w:tr>
      <w:tr w:rsidR="00124552" w14:paraId="280862EC" w14:textId="77777777" w:rsidTr="008D4782">
        <w:trPr>
          <w:trHeight w:val="288"/>
        </w:trPr>
        <w:tc>
          <w:tcPr>
            <w:tcW w:w="1365" w:type="dxa"/>
          </w:tcPr>
          <w:p w14:paraId="546B87B6" w14:textId="77777777" w:rsidR="00124552" w:rsidRDefault="007D2E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5+6</w:t>
            </w:r>
          </w:p>
        </w:tc>
        <w:tc>
          <w:tcPr>
            <w:tcW w:w="2400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423406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4575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D29B07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Cài đặt hệ thống</w:t>
            </w:r>
          </w:p>
        </w:tc>
        <w:tc>
          <w:tcPr>
            <w:tcW w:w="5070" w:type="dxa"/>
          </w:tcPr>
          <w:p w14:paraId="74923501" w14:textId="77777777" w:rsidR="00124552" w:rsidRDefault="007D2E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Online</w:t>
            </w:r>
          </w:p>
        </w:tc>
      </w:tr>
      <w:tr w:rsidR="00124552" w14:paraId="65EEFDDF" w14:textId="77777777" w:rsidTr="008D4782">
        <w:trPr>
          <w:trHeight w:val="302"/>
        </w:trPr>
        <w:tc>
          <w:tcPr>
            <w:tcW w:w="1365" w:type="dxa"/>
            <w:tcBorders>
              <w:right w:val="single" w:sz="4" w:space="0" w:color="auto"/>
            </w:tcBorders>
          </w:tcPr>
          <w:p w14:paraId="64C7BF70" w14:textId="77777777" w:rsidR="00124552" w:rsidRDefault="007D2E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08255F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 Bình Trọng</w:t>
            </w:r>
          </w:p>
          <w:p w14:paraId="798E86C0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Đàm Đức Hào</w:t>
            </w:r>
          </w:p>
          <w:p w14:paraId="6BD45A66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Phúc Lâm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9CF590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Vận hành và bảo trì hệ thống</w:t>
            </w:r>
          </w:p>
        </w:tc>
        <w:tc>
          <w:tcPr>
            <w:tcW w:w="5070" w:type="dxa"/>
            <w:tcBorders>
              <w:left w:val="single" w:sz="4" w:space="0" w:color="auto"/>
            </w:tcBorders>
          </w:tcPr>
          <w:p w14:paraId="3C856E8D" w14:textId="77777777" w:rsidR="00124552" w:rsidRDefault="007D2E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Online</w:t>
            </w:r>
          </w:p>
        </w:tc>
      </w:tr>
      <w:tr w:rsidR="00124552" w14:paraId="7831ED38" w14:textId="77777777" w:rsidTr="008D4782">
        <w:trPr>
          <w:trHeight w:val="288"/>
        </w:trPr>
        <w:tc>
          <w:tcPr>
            <w:tcW w:w="1365" w:type="dxa"/>
          </w:tcPr>
          <w:p w14:paraId="1C8E4E5F" w14:textId="77777777" w:rsidR="00124552" w:rsidRDefault="007D2E31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615DBE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Đoàn Hiếu Hạnh</w:t>
            </w:r>
          </w:p>
          <w:p w14:paraId="24560396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Đàm Đức Hào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D468DD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Tiến hành viết báo cáo, làm slide thuyết trình</w:t>
            </w:r>
          </w:p>
        </w:tc>
        <w:tc>
          <w:tcPr>
            <w:tcW w:w="5070" w:type="dxa"/>
          </w:tcPr>
          <w:p w14:paraId="79C791D1" w14:textId="77777777" w:rsidR="00124552" w:rsidRDefault="007D2E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Online</w:t>
            </w:r>
          </w:p>
        </w:tc>
      </w:tr>
      <w:tr w:rsidR="00124552" w14:paraId="10433C32" w14:textId="77777777">
        <w:trPr>
          <w:trHeight w:val="430"/>
        </w:trPr>
        <w:tc>
          <w:tcPr>
            <w:tcW w:w="1365" w:type="dxa"/>
          </w:tcPr>
          <w:p w14:paraId="2E666592" w14:textId="77777777" w:rsidR="00124552" w:rsidRDefault="001245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535EFE" w14:textId="77777777" w:rsidR="00124552" w:rsidRDefault="001245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6FFEA7" w14:textId="77777777" w:rsidR="00124552" w:rsidRDefault="001245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070" w:type="dxa"/>
          </w:tcPr>
          <w:p w14:paraId="29893857" w14:textId="77777777" w:rsidR="00124552" w:rsidRDefault="001245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E6914CA" w14:textId="77777777" w:rsidR="00124552" w:rsidRDefault="007D2E31">
      <w:pPr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Ngày….tháng…..năm…...</w:t>
      </w:r>
    </w:p>
    <w:p w14:paraId="204F864A" w14:textId="77777777" w:rsidR="00124552" w:rsidRDefault="007D2E31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14:paraId="25DF96EE" w14:textId="77777777" w:rsidR="00124552" w:rsidRDefault="007D2E31">
      <w:pPr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14:paraId="0DADFE55" w14:textId="77777777" w:rsidR="00124552" w:rsidRDefault="00124552"/>
    <w:p w14:paraId="6702BC7F" w14:textId="77777777" w:rsidR="00124552" w:rsidRDefault="00124552"/>
    <w:p w14:paraId="6F064820" w14:textId="77777777" w:rsidR="00124552" w:rsidRDefault="00124552">
      <w:pPr>
        <w:tabs>
          <w:tab w:val="left" w:pos="1065"/>
        </w:tabs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  <w:sectPr w:rsidR="00124552">
          <w:pgSz w:w="16834" w:h="11909" w:orient="landscape"/>
          <w:pgMar w:top="1440" w:right="864" w:bottom="720" w:left="1440" w:header="144" w:footer="288" w:gutter="0"/>
          <w:cols w:space="720"/>
        </w:sectPr>
      </w:pPr>
    </w:p>
    <w:p w14:paraId="5F09D45B" w14:textId="77777777" w:rsidR="00124552" w:rsidRDefault="007D2E31">
      <w:pPr>
        <w:spacing w:after="160" w:line="259" w:lineRule="auto"/>
        <w:ind w:left="86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                   (BM04)</w:t>
      </w:r>
    </w:p>
    <w:p w14:paraId="17249415" w14:textId="77777777" w:rsidR="00124552" w:rsidRDefault="007D2E3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HỌC TẬP CÁ NHÂN/NHÓM</w:t>
      </w:r>
    </w:p>
    <w:p w14:paraId="7151A81E" w14:textId="77777777" w:rsidR="00124552" w:rsidRDefault="007D2E31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Tên lớp : 20212IT6059002  Khóa : 14</w:t>
      </w:r>
    </w:p>
    <w:p w14:paraId="64AB7378" w14:textId="77777777" w:rsidR="00124552" w:rsidRDefault="007D2E31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Tên nhóm : Nhóm 16</w:t>
      </w:r>
    </w:p>
    <w:p w14:paraId="2079A414" w14:textId="77777777" w:rsidR="00124552" w:rsidRDefault="007D2E31">
      <w:pPr>
        <w:spacing w:after="160" w:line="25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Họ và tên thành viên trong nhóm : Đoàn Hiếu Hạnh</w:t>
      </w:r>
    </w:p>
    <w:p w14:paraId="759852CD" w14:textId="77777777" w:rsidR="00124552" w:rsidRDefault="007D2E31">
      <w:pPr>
        <w:spacing w:after="160" w:line="259" w:lineRule="auto"/>
        <w:ind w:left="4393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Đàm Đức Hào</w:t>
      </w:r>
    </w:p>
    <w:p w14:paraId="6FAD83DF" w14:textId="77777777" w:rsidR="00124552" w:rsidRDefault="007D2E31">
      <w:pPr>
        <w:spacing w:after="160" w:line="259" w:lineRule="auto"/>
        <w:ind w:left="4393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Phạm Phúc Lâm</w:t>
      </w:r>
    </w:p>
    <w:p w14:paraId="6EA8F686" w14:textId="77777777" w:rsidR="00124552" w:rsidRDefault="007D2E31">
      <w:pPr>
        <w:spacing w:after="160" w:line="259" w:lineRule="auto"/>
        <w:ind w:left="4393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Trần Bình Trọng</w:t>
      </w:r>
    </w:p>
    <w:p w14:paraId="63065DE6" w14:textId="77777777" w:rsidR="00124552" w:rsidRDefault="007D2E31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Tên chủ đề : Xây dựng hệ thống đặt vé xem phim.</w:t>
      </w:r>
    </w:p>
    <w:tbl>
      <w:tblPr>
        <w:tblStyle w:val="a0"/>
        <w:tblW w:w="14160" w:type="dxa"/>
        <w:tblInd w:w="-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2250"/>
        <w:gridCol w:w="3690"/>
        <w:gridCol w:w="3870"/>
        <w:gridCol w:w="3150"/>
      </w:tblGrid>
      <w:tr w:rsidR="00124552" w14:paraId="05E9F7FA" w14:textId="77777777">
        <w:tc>
          <w:tcPr>
            <w:tcW w:w="1200" w:type="dxa"/>
            <w:vAlign w:val="center"/>
          </w:tcPr>
          <w:p w14:paraId="064D3E10" w14:textId="77777777" w:rsidR="00124552" w:rsidRDefault="007D2E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250" w:type="dxa"/>
            <w:vAlign w:val="center"/>
          </w:tcPr>
          <w:p w14:paraId="5C52A8CD" w14:textId="77777777" w:rsidR="00124552" w:rsidRDefault="007D2E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3690" w:type="dxa"/>
            <w:vAlign w:val="center"/>
          </w:tcPr>
          <w:p w14:paraId="6A22BB21" w14:textId="77777777" w:rsidR="00124552" w:rsidRDefault="007D2E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870" w:type="dxa"/>
            <w:vAlign w:val="center"/>
          </w:tcPr>
          <w:p w14:paraId="5171C817" w14:textId="77777777" w:rsidR="00124552" w:rsidRDefault="007D2E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150" w:type="dxa"/>
            <w:vAlign w:val="center"/>
          </w:tcPr>
          <w:p w14:paraId="1515F1CD" w14:textId="77777777" w:rsidR="00124552" w:rsidRDefault="007D2E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Kiến nghị với giảng viên hướng dẫn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124552" w14:paraId="142305F9" w14:textId="77777777">
        <w:tc>
          <w:tcPr>
            <w:tcW w:w="1200" w:type="dxa"/>
          </w:tcPr>
          <w:p w14:paraId="7BDAF5A1" w14:textId="77777777" w:rsidR="00124552" w:rsidRDefault="007D2E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0E0A17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 Bình Trọng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A5DDB6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Lập kế hoạch</w:t>
            </w:r>
          </w:p>
        </w:tc>
        <w:tc>
          <w:tcPr>
            <w:tcW w:w="3870" w:type="dxa"/>
          </w:tcPr>
          <w:p w14:paraId="2137624A" w14:textId="77777777" w:rsidR="00124552" w:rsidRDefault="007D2E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50" w:type="dxa"/>
          </w:tcPr>
          <w:p w14:paraId="64C27C2F" w14:textId="77777777" w:rsidR="00124552" w:rsidRDefault="001245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24552" w14:paraId="42539A80" w14:textId="77777777">
        <w:tc>
          <w:tcPr>
            <w:tcW w:w="1200" w:type="dxa"/>
          </w:tcPr>
          <w:p w14:paraId="1EA8CE57" w14:textId="77777777" w:rsidR="00124552" w:rsidRDefault="007D2E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00B1E0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B4C926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Khảo sát</w:t>
            </w:r>
          </w:p>
        </w:tc>
        <w:tc>
          <w:tcPr>
            <w:tcW w:w="3870" w:type="dxa"/>
          </w:tcPr>
          <w:p w14:paraId="68958A6C" w14:textId="77777777" w:rsidR="00124552" w:rsidRDefault="007D2E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50" w:type="dxa"/>
          </w:tcPr>
          <w:p w14:paraId="4BEC4659" w14:textId="77777777" w:rsidR="00124552" w:rsidRDefault="001245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24552" w14:paraId="599A6200" w14:textId="77777777">
        <w:tc>
          <w:tcPr>
            <w:tcW w:w="1200" w:type="dxa"/>
          </w:tcPr>
          <w:p w14:paraId="1C5AF5FF" w14:textId="77777777" w:rsidR="00124552" w:rsidRDefault="007D2E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9BF4C7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Đoàn Hiếu Hạnh</w:t>
            </w:r>
          </w:p>
          <w:p w14:paraId="420A5886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Đàm Đức Hào</w:t>
            </w:r>
          </w:p>
          <w:p w14:paraId="21F2EB8B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Phúc Lâm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42E552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Lập mô hình phân tích</w:t>
            </w:r>
          </w:p>
        </w:tc>
        <w:tc>
          <w:tcPr>
            <w:tcW w:w="3870" w:type="dxa"/>
          </w:tcPr>
          <w:p w14:paraId="446472F9" w14:textId="77777777" w:rsidR="00124552" w:rsidRDefault="007D2E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50" w:type="dxa"/>
          </w:tcPr>
          <w:p w14:paraId="5C9BA1C8" w14:textId="77777777" w:rsidR="00124552" w:rsidRDefault="001245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24552" w14:paraId="54C0BBD4" w14:textId="77777777" w:rsidTr="008D4782">
        <w:tc>
          <w:tcPr>
            <w:tcW w:w="1200" w:type="dxa"/>
          </w:tcPr>
          <w:p w14:paraId="12AE8CDE" w14:textId="77777777" w:rsidR="00124552" w:rsidRDefault="007D2E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5EE595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 Bình Trọng</w:t>
            </w:r>
          </w:p>
          <w:p w14:paraId="4C9A632A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Đoàn Hiếu Hạnh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Phạm Phúc Lâm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DB1A86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 dựng phần mềm và kiểm thử</w:t>
            </w:r>
          </w:p>
        </w:tc>
        <w:tc>
          <w:tcPr>
            <w:tcW w:w="3870" w:type="dxa"/>
          </w:tcPr>
          <w:p w14:paraId="45955F78" w14:textId="77777777" w:rsidR="00124552" w:rsidRDefault="007D2E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50" w:type="dxa"/>
          </w:tcPr>
          <w:p w14:paraId="0E7C61CD" w14:textId="77777777" w:rsidR="00124552" w:rsidRDefault="001245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24552" w14:paraId="64F0D20F" w14:textId="77777777" w:rsidTr="008D4782">
        <w:tc>
          <w:tcPr>
            <w:tcW w:w="1200" w:type="dxa"/>
            <w:tcBorders>
              <w:right w:val="single" w:sz="4" w:space="0" w:color="auto"/>
            </w:tcBorders>
          </w:tcPr>
          <w:p w14:paraId="00F2A35D" w14:textId="77777777" w:rsidR="00124552" w:rsidRDefault="007D2E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5+6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71D71C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565371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Cài đặt hệ thống</w:t>
            </w:r>
          </w:p>
        </w:tc>
        <w:tc>
          <w:tcPr>
            <w:tcW w:w="3870" w:type="dxa"/>
            <w:tcBorders>
              <w:left w:val="single" w:sz="4" w:space="0" w:color="auto"/>
            </w:tcBorders>
          </w:tcPr>
          <w:p w14:paraId="3BCC0E9C" w14:textId="77777777" w:rsidR="00124552" w:rsidRDefault="007D2E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50" w:type="dxa"/>
          </w:tcPr>
          <w:p w14:paraId="1E595A7B" w14:textId="77777777" w:rsidR="00124552" w:rsidRDefault="007D2E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24552" w14:paraId="2B9AA7DF" w14:textId="77777777" w:rsidTr="008D4782">
        <w:tc>
          <w:tcPr>
            <w:tcW w:w="1200" w:type="dxa"/>
          </w:tcPr>
          <w:p w14:paraId="05B77E31" w14:textId="77777777" w:rsidR="00124552" w:rsidRDefault="007D2E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70D120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 Bình Trọng</w:t>
            </w:r>
          </w:p>
          <w:p w14:paraId="6213A2B9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Đàm Đức Hào</w:t>
            </w:r>
          </w:p>
          <w:p w14:paraId="265674D7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Phúc Lâm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CD2994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Vận hành và bảo trì hệ thống</w:t>
            </w:r>
          </w:p>
        </w:tc>
        <w:tc>
          <w:tcPr>
            <w:tcW w:w="3870" w:type="dxa"/>
          </w:tcPr>
          <w:p w14:paraId="22C10BED" w14:textId="77777777" w:rsidR="00124552" w:rsidRDefault="007D2E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50" w:type="dxa"/>
          </w:tcPr>
          <w:p w14:paraId="62F351EC" w14:textId="77777777" w:rsidR="00124552" w:rsidRDefault="001245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24552" w14:paraId="619AC327" w14:textId="77777777">
        <w:tc>
          <w:tcPr>
            <w:tcW w:w="1200" w:type="dxa"/>
          </w:tcPr>
          <w:p w14:paraId="6726E762" w14:textId="77777777" w:rsidR="00124552" w:rsidRDefault="007D2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877E7B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Đoàn Hiếu Hạnh</w:t>
            </w:r>
          </w:p>
          <w:p w14:paraId="1B0C1365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Đàm Đức Hào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50D3F2" w14:textId="77777777" w:rsidR="00124552" w:rsidRDefault="007D2E3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Tiến hành viết báo cáo, làm slide thuyết trình</w:t>
            </w:r>
          </w:p>
        </w:tc>
        <w:tc>
          <w:tcPr>
            <w:tcW w:w="3870" w:type="dxa"/>
          </w:tcPr>
          <w:p w14:paraId="6CDFC4FA" w14:textId="77777777" w:rsidR="00124552" w:rsidRDefault="007D2E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50" w:type="dxa"/>
          </w:tcPr>
          <w:p w14:paraId="5F949165" w14:textId="77777777" w:rsidR="00124552" w:rsidRDefault="0012455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93DABDA" w14:textId="77777777" w:rsidR="00124552" w:rsidRDefault="007D2E31">
      <w:pPr>
        <w:spacing w:line="240" w:lineRule="auto"/>
        <w:ind w:left="9360" w:firstLine="720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Ngày….tháng…..năm…...</w:t>
      </w:r>
    </w:p>
    <w:p w14:paraId="1DF68744" w14:textId="77777777" w:rsidR="00124552" w:rsidRDefault="007D2E31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14:paraId="15AFF09B" w14:textId="77777777" w:rsidR="00124552" w:rsidRDefault="007D2E31">
      <w:pPr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14:paraId="19AE26EE" w14:textId="77777777" w:rsidR="00124552" w:rsidRDefault="00124552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91829EA" w14:textId="77777777" w:rsidR="00124552" w:rsidRDefault="00124552"/>
    <w:p w14:paraId="3F0CCB5A" w14:textId="77777777" w:rsidR="00124552" w:rsidRDefault="00124552"/>
    <w:p w14:paraId="68E21143" w14:textId="77777777" w:rsidR="00124552" w:rsidRDefault="00124552"/>
    <w:p w14:paraId="43BD21D0" w14:textId="77777777" w:rsidR="00124552" w:rsidRDefault="00124552">
      <w:pPr>
        <w:spacing w:after="160" w:line="259" w:lineRule="auto"/>
        <w:rPr>
          <w:ins w:id="2" w:author="Hạnh Đoàn Hiếu" w:date="2022-06-08T12:55:00Z"/>
        </w:rPr>
        <w:sectPr w:rsidR="00124552">
          <w:pgSz w:w="16834" w:h="11909" w:orient="landscape"/>
          <w:pgMar w:top="1440" w:right="864" w:bottom="720" w:left="1440" w:header="144" w:footer="288" w:gutter="0"/>
          <w:cols w:space="720"/>
        </w:sectPr>
      </w:pPr>
    </w:p>
    <w:p w14:paraId="58C7386B" w14:textId="6003FFE4" w:rsidR="00124552" w:rsidRDefault="007D2E31" w:rsidP="008D4782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6DCC3B15" w14:textId="77777777" w:rsidR="00124552" w:rsidRDefault="00124552"/>
    <w:sectPr w:rsidR="00124552">
      <w:pgSz w:w="11909" w:h="16834"/>
      <w:pgMar w:top="1440" w:right="864" w:bottom="720" w:left="1440" w:header="144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0D357" w14:textId="77777777" w:rsidR="007D2E31" w:rsidRDefault="007D2E31">
      <w:pPr>
        <w:spacing w:line="240" w:lineRule="auto"/>
      </w:pPr>
      <w:r>
        <w:separator/>
      </w:r>
    </w:p>
  </w:endnote>
  <w:endnote w:type="continuationSeparator" w:id="0">
    <w:p w14:paraId="0ECEB0EC" w14:textId="77777777" w:rsidR="007D2E31" w:rsidRDefault="007D2E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AFB62" w14:textId="77777777" w:rsidR="007D2E31" w:rsidRDefault="007D2E31">
      <w:pPr>
        <w:spacing w:line="240" w:lineRule="auto"/>
      </w:pPr>
      <w:r>
        <w:separator/>
      </w:r>
    </w:p>
  </w:footnote>
  <w:footnote w:type="continuationSeparator" w:id="0">
    <w:p w14:paraId="41197695" w14:textId="77777777" w:rsidR="007D2E31" w:rsidRDefault="007D2E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552"/>
    <w:rsid w:val="00124552"/>
    <w:rsid w:val="00146A08"/>
    <w:rsid w:val="007D2E31"/>
    <w:rsid w:val="008D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C83D"/>
  <w15:docId w15:val="{2165E7AF-5B92-4687-AEE2-B24F8975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 Supporter</cp:lastModifiedBy>
  <cp:revision>2</cp:revision>
  <dcterms:created xsi:type="dcterms:W3CDTF">2022-06-15T03:20:00Z</dcterms:created>
  <dcterms:modified xsi:type="dcterms:W3CDTF">2022-06-15T03:37:00Z</dcterms:modified>
</cp:coreProperties>
</file>